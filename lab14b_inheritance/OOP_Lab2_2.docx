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68E3C" w14:textId="7BFC2A68" w:rsidR="0083244B" w:rsidRDefault="0083244B" w:rsidP="00E7708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Inheritance lab sheet</w:t>
      </w:r>
    </w:p>
    <w:p w14:paraId="5A83D6B4" w14:textId="0CD70279" w:rsidR="00E77080" w:rsidRPr="0083244B" w:rsidRDefault="001F59B9" w:rsidP="00E77080">
      <w:pPr>
        <w:rPr>
          <w:b/>
          <w:sz w:val="24"/>
          <w:szCs w:val="24"/>
        </w:rPr>
      </w:pPr>
      <w:r w:rsidRPr="0083244B">
        <w:rPr>
          <w:b/>
          <w:sz w:val="24"/>
          <w:szCs w:val="24"/>
        </w:rPr>
        <w:t>Q1</w:t>
      </w:r>
    </w:p>
    <w:p w14:paraId="0ED0ADC8" w14:textId="77777777" w:rsidR="001F59B9" w:rsidRPr="001F59B9" w:rsidRDefault="001F59B9" w:rsidP="00E77080">
      <w:pPr>
        <w:rPr>
          <w:sz w:val="24"/>
          <w:szCs w:val="24"/>
        </w:rPr>
      </w:pPr>
    </w:p>
    <w:p w14:paraId="76A784D4" w14:textId="77777777" w:rsidR="001F59B9" w:rsidRPr="0083244B" w:rsidRDefault="001F59B9" w:rsidP="0083244B">
      <w:pPr>
        <w:pStyle w:val="ListParagraph"/>
        <w:numPr>
          <w:ilvl w:val="0"/>
          <w:numId w:val="5"/>
        </w:numPr>
        <w:rPr>
          <w:szCs w:val="24"/>
        </w:rPr>
      </w:pPr>
      <w:r w:rsidRPr="0083244B">
        <w:rPr>
          <w:szCs w:val="24"/>
        </w:rPr>
        <w:t xml:space="preserve">Visit the notes on inheritance, and add the PartTimeEmployee class to your first oop project.  </w:t>
      </w:r>
    </w:p>
    <w:p w14:paraId="139FBB8B" w14:textId="77777777" w:rsidR="001F59B9" w:rsidRPr="0083244B" w:rsidRDefault="001F59B9" w:rsidP="0083244B">
      <w:pPr>
        <w:pStyle w:val="ListParagraph"/>
        <w:numPr>
          <w:ilvl w:val="0"/>
          <w:numId w:val="5"/>
        </w:numPr>
        <w:rPr>
          <w:szCs w:val="24"/>
        </w:rPr>
      </w:pPr>
      <w:r w:rsidRPr="0083244B">
        <w:rPr>
          <w:szCs w:val="24"/>
        </w:rPr>
        <w:t>Create an array of 5 employees, add two Employees and three part time employees to the array</w:t>
      </w:r>
    </w:p>
    <w:p w14:paraId="71EA8727" w14:textId="77777777" w:rsidR="001F59B9" w:rsidRPr="0083244B" w:rsidRDefault="001F59B9" w:rsidP="0083244B">
      <w:pPr>
        <w:pStyle w:val="ListParagraph"/>
        <w:numPr>
          <w:ilvl w:val="0"/>
          <w:numId w:val="5"/>
        </w:numPr>
        <w:rPr>
          <w:szCs w:val="24"/>
        </w:rPr>
      </w:pPr>
      <w:r w:rsidRPr="0083244B">
        <w:rPr>
          <w:szCs w:val="24"/>
        </w:rPr>
        <w:t>Using a for loop, calculate and print the pay of each employee</w:t>
      </w:r>
    </w:p>
    <w:p w14:paraId="4D4FE432" w14:textId="1177512C" w:rsidR="001F59B9" w:rsidRDefault="001F59B9" w:rsidP="00E77080">
      <w:pPr>
        <w:rPr>
          <w:sz w:val="24"/>
          <w:szCs w:val="24"/>
        </w:rPr>
      </w:pPr>
    </w:p>
    <w:p w14:paraId="1256AFCC" w14:textId="5BC5EBF6" w:rsidR="00C45397" w:rsidRPr="0083244B" w:rsidRDefault="0083244B" w:rsidP="00C45397">
      <w:pPr>
        <w:pStyle w:val="ListParagraph"/>
        <w:ind w:left="0"/>
        <w:rPr>
          <w:rFonts w:eastAsia="Calibri"/>
          <w:b/>
          <w:szCs w:val="24"/>
          <w:lang w:val="en-IE"/>
        </w:rPr>
      </w:pPr>
      <w:r w:rsidRPr="0083244B">
        <w:rPr>
          <w:rFonts w:eastAsia="Calibri"/>
          <w:b/>
          <w:szCs w:val="24"/>
          <w:lang w:val="en-IE"/>
        </w:rPr>
        <w:t>Q2</w:t>
      </w:r>
    </w:p>
    <w:p w14:paraId="22A2EFAA" w14:textId="50C9B9D4" w:rsidR="00C45397" w:rsidRDefault="00C45397" w:rsidP="00C45397">
      <w:pPr>
        <w:pStyle w:val="a00"/>
        <w:rPr>
          <w:lang w:val="en-US"/>
        </w:rPr>
      </w:pPr>
      <w:r>
        <w:rPr>
          <w:lang w:val="en-US"/>
        </w:rPr>
        <w:t>Consider</w:t>
      </w:r>
      <w:r>
        <w:rPr>
          <w:lang w:val="en-US"/>
        </w:rPr>
        <w:t xml:space="preserve"> the following inheritance hierarchy.</w:t>
      </w:r>
    </w:p>
    <w:p w14:paraId="0B3F2376" w14:textId="14B71E04" w:rsidR="00C45397" w:rsidRDefault="00C45397" w:rsidP="00C45397">
      <w:pPr>
        <w:pStyle w:val="a00"/>
        <w:rPr>
          <w:lang w:val="en-US"/>
        </w:rPr>
      </w:pPr>
    </w:p>
    <w:p w14:paraId="04E2A49D" w14:textId="54AA6519" w:rsidR="00C45397" w:rsidRDefault="00C45397" w:rsidP="00C45397">
      <w:pPr>
        <w:pStyle w:val="a00"/>
        <w:rPr>
          <w:lang w:val="en-US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C39A" wp14:editId="5B0AECDC">
                <wp:simplePos x="0" y="0"/>
                <wp:positionH relativeFrom="column">
                  <wp:posOffset>1952625</wp:posOffset>
                </wp:positionH>
                <wp:positionV relativeFrom="paragraph">
                  <wp:posOffset>8255</wp:posOffset>
                </wp:positionV>
                <wp:extent cx="2819400" cy="170497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01" w:type="dxa"/>
                              <w:tblInd w:w="67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701"/>
                            </w:tblGrid>
                            <w:tr w:rsidR="00C45397" w14:paraId="106D35AD" w14:textId="77777777" w:rsidTr="002759F4">
                              <w:trPr>
                                <w:trHeight w:val="170"/>
                              </w:trPr>
                              <w:tc>
                                <w:tcPr>
                                  <w:tcW w:w="1701" w:type="dxa"/>
                                </w:tcPr>
                                <w:p w14:paraId="34A3F14F" w14:textId="77777777" w:rsidR="00C45397" w:rsidRPr="005A429C" w:rsidRDefault="00C45397" w:rsidP="00707BF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</w:pP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  <w:t>Rectangle</w:t>
                                  </w:r>
                                </w:p>
                              </w:tc>
                            </w:tr>
                            <w:tr w:rsidR="00C45397" w14:paraId="15455671" w14:textId="77777777" w:rsidTr="002759F4">
                              <w:trPr>
                                <w:trHeight w:val="380"/>
                              </w:trPr>
                              <w:tc>
                                <w:tcPr>
                                  <w:tcW w:w="1701" w:type="dxa"/>
                                </w:tcPr>
                                <w:p w14:paraId="48B0ED63" w14:textId="77777777" w:rsidR="00C45397" w:rsidRPr="005A429C" w:rsidRDefault="00C45397" w:rsidP="00707BF3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</w:pP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 xml:space="preserve">- </w:t>
                                  </w: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  <w:t>length</w:t>
                                  </w:r>
                                </w:p>
                                <w:p w14:paraId="468FCA01" w14:textId="77777777" w:rsidR="00C45397" w:rsidRPr="005A429C" w:rsidRDefault="00C45397" w:rsidP="00707BF3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  <w:t>- width</w:t>
                                  </w:r>
                                </w:p>
                              </w:tc>
                            </w:tr>
                            <w:tr w:rsidR="00C45397" w14:paraId="18585239" w14:textId="77777777" w:rsidTr="002759F4">
                              <w:trPr>
                                <w:trHeight w:val="556"/>
                              </w:trPr>
                              <w:tc>
                                <w:tcPr>
                                  <w:tcW w:w="1701" w:type="dxa"/>
                                </w:tcPr>
                                <w:p w14:paraId="2011EADE" w14:textId="6F5893C1" w:rsidR="00C45397" w:rsidRPr="005A429C" w:rsidRDefault="00C45397" w:rsidP="00CF45D4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 xml:space="preserve">+ </w:t>
                                  </w: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  <w:t>Length</w:t>
                                  </w: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()</w:t>
                                  </w:r>
                                </w:p>
                                <w:p w14:paraId="6A6C1ADE" w14:textId="5AD48170" w:rsidR="00C45397" w:rsidRPr="005A429C" w:rsidRDefault="00C45397" w:rsidP="00CF45D4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</w:pP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  <w:t>W</w:t>
                                  </w: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  <w:t>idth()</w:t>
                                  </w:r>
                                </w:p>
                                <w:p w14:paraId="504F96C8" w14:textId="77777777" w:rsidR="00C45397" w:rsidRPr="005A429C" w:rsidRDefault="00C45397" w:rsidP="00CF45D4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</w:pP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+ calc</w:t>
                                  </w: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  <w:lang w:val="ga-IE"/>
                                    </w:rPr>
                                    <w:t>Area</w:t>
                                  </w:r>
                                  <w:r w:rsidRPr="005A429C">
                                    <w:rPr>
                                      <w:rFonts w:ascii="Arial Narrow" w:hAnsi="Arial Narrow"/>
                                      <w:b/>
                                      <w:sz w:val="20"/>
                                    </w:rPr>
                                    <w:t>()</w:t>
                                  </w:r>
                                </w:p>
                              </w:tc>
                            </w:tr>
                          </w:tbl>
                          <w:p w14:paraId="0F5706D6" w14:textId="77777777" w:rsidR="00C45397" w:rsidRDefault="00C45397" w:rsidP="00C453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3C3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3.75pt;margin-top:.65pt;width:222pt;height:1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" stroked="f">
                <v:textbox>
                  <w:txbxContent>
                    <w:tbl>
                      <w:tblPr>
                        <w:tblW w:w="1701" w:type="dxa"/>
                        <w:tblInd w:w="67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701"/>
                      </w:tblGrid>
                      <w:tr w:rsidR="00C45397" w14:paraId="106D35AD" w14:textId="77777777" w:rsidTr="002759F4">
                        <w:trPr>
                          <w:trHeight w:val="170"/>
                        </w:trPr>
                        <w:tc>
                          <w:tcPr>
                            <w:tcW w:w="1701" w:type="dxa"/>
                          </w:tcPr>
                          <w:p w14:paraId="34A3F14F" w14:textId="77777777" w:rsidR="00C45397" w:rsidRPr="005A429C" w:rsidRDefault="00C45397" w:rsidP="00707BF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</w:pP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  <w:t>Rectangle</w:t>
                            </w:r>
                          </w:p>
                        </w:tc>
                      </w:tr>
                      <w:tr w:rsidR="00C45397" w14:paraId="15455671" w14:textId="77777777" w:rsidTr="002759F4">
                        <w:trPr>
                          <w:trHeight w:val="380"/>
                        </w:trPr>
                        <w:tc>
                          <w:tcPr>
                            <w:tcW w:w="1701" w:type="dxa"/>
                          </w:tcPr>
                          <w:p w14:paraId="48B0ED63" w14:textId="77777777" w:rsidR="00C45397" w:rsidRPr="005A429C" w:rsidRDefault="00C45397" w:rsidP="00707BF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</w:pP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- </w:t>
                            </w: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  <w:t>length</w:t>
                            </w:r>
                          </w:p>
                          <w:p w14:paraId="468FCA01" w14:textId="77777777" w:rsidR="00C45397" w:rsidRPr="005A429C" w:rsidRDefault="00C45397" w:rsidP="00707BF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  <w:t>- width</w:t>
                            </w:r>
                          </w:p>
                        </w:tc>
                      </w:tr>
                      <w:tr w:rsidR="00C45397" w14:paraId="18585239" w14:textId="77777777" w:rsidTr="002759F4">
                        <w:trPr>
                          <w:trHeight w:val="556"/>
                        </w:trPr>
                        <w:tc>
                          <w:tcPr>
                            <w:tcW w:w="1701" w:type="dxa"/>
                          </w:tcPr>
                          <w:p w14:paraId="2011EADE" w14:textId="6F5893C1" w:rsidR="00C45397" w:rsidRPr="005A429C" w:rsidRDefault="00C45397" w:rsidP="00CF45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 xml:space="preserve">+ </w:t>
                            </w: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  <w:t>Length</w:t>
                            </w: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()</w:t>
                            </w:r>
                          </w:p>
                          <w:p w14:paraId="6A6C1ADE" w14:textId="5AD48170" w:rsidR="00C45397" w:rsidRPr="005A429C" w:rsidRDefault="00C45397" w:rsidP="00CF45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</w:pP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  <w:t xml:space="preserve">+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  <w:t>W</w:t>
                            </w: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  <w:t>idth()</w:t>
                            </w:r>
                          </w:p>
                          <w:p w14:paraId="504F96C8" w14:textId="77777777" w:rsidR="00C45397" w:rsidRPr="005A429C" w:rsidRDefault="00C45397" w:rsidP="00CF45D4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</w:pP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+ calc</w:t>
                            </w: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  <w:lang w:val="ga-IE"/>
                              </w:rPr>
                              <w:t>Area</w:t>
                            </w:r>
                            <w:r w:rsidRPr="005A429C">
                              <w:rPr>
                                <w:rFonts w:ascii="Arial Narrow" w:hAnsi="Arial Narrow"/>
                                <w:b/>
                                <w:sz w:val="20"/>
                              </w:rPr>
                              <w:t>()</w:t>
                            </w:r>
                          </w:p>
                        </w:tc>
                      </w:tr>
                    </w:tbl>
                    <w:p w14:paraId="0F5706D6" w14:textId="77777777" w:rsidR="00C45397" w:rsidRDefault="00C45397" w:rsidP="00C45397"/>
                  </w:txbxContent>
                </v:textbox>
              </v:shape>
            </w:pict>
          </mc:Fallback>
        </mc:AlternateContent>
      </w:r>
    </w:p>
    <w:p w14:paraId="67523ABE" w14:textId="5A9108F1" w:rsidR="00C45397" w:rsidRDefault="00C45397" w:rsidP="00C45397">
      <w:pPr>
        <w:pStyle w:val="a00"/>
        <w:rPr>
          <w:lang w:val="en-US"/>
        </w:rPr>
      </w:pPr>
    </w:p>
    <w:p w14:paraId="58A478DE" w14:textId="2C892120" w:rsidR="00C45397" w:rsidRDefault="00C45397" w:rsidP="00C45397"/>
    <w:p w14:paraId="38BDC16E" w14:textId="77777777" w:rsidR="00C45397" w:rsidRDefault="00C45397" w:rsidP="00C45397"/>
    <w:p w14:paraId="62B25833" w14:textId="77777777" w:rsidR="00C45397" w:rsidRDefault="00C45397" w:rsidP="00C45397"/>
    <w:p w14:paraId="6EEE820D" w14:textId="0FACC29F" w:rsidR="00C45397" w:rsidRDefault="00C45397" w:rsidP="00C45397"/>
    <w:tbl>
      <w:tblPr>
        <w:tblpPr w:leftFromText="180" w:rightFromText="180" w:vertAnchor="text" w:horzAnchor="margin" w:tblpXSpec="center" w:tblpY="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8"/>
      </w:tblGrid>
      <w:tr w:rsidR="00C45397" w14:paraId="557D69C5" w14:textId="77777777" w:rsidTr="00753C9D">
        <w:trPr>
          <w:trHeight w:val="227"/>
        </w:trPr>
        <w:tc>
          <w:tcPr>
            <w:tcW w:w="1718" w:type="dxa"/>
          </w:tcPr>
          <w:p w14:paraId="4F0031A5" w14:textId="77777777" w:rsidR="00C45397" w:rsidRPr="005A429C" w:rsidRDefault="00C45397" w:rsidP="00753C9D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5A429C">
              <w:rPr>
                <w:rFonts w:ascii="Arial Narrow" w:hAnsi="Arial Narrow"/>
                <w:b/>
                <w:sz w:val="20"/>
                <w:lang w:val="ga-IE"/>
              </w:rPr>
              <w:t>Box</w:t>
            </w:r>
          </w:p>
        </w:tc>
      </w:tr>
      <w:tr w:rsidR="00C45397" w14:paraId="53F2D4C9" w14:textId="77777777" w:rsidTr="00753C9D">
        <w:trPr>
          <w:trHeight w:val="259"/>
        </w:trPr>
        <w:tc>
          <w:tcPr>
            <w:tcW w:w="1718" w:type="dxa"/>
          </w:tcPr>
          <w:p w14:paraId="474F9ACF" w14:textId="77777777" w:rsidR="00C45397" w:rsidRPr="005A429C" w:rsidRDefault="00C45397" w:rsidP="00753C9D">
            <w:pPr>
              <w:rPr>
                <w:rFonts w:ascii="Arial Narrow" w:hAnsi="Arial Narrow"/>
                <w:b/>
                <w:sz w:val="20"/>
                <w:lang w:val="ga-IE"/>
              </w:rPr>
            </w:pPr>
            <w:r w:rsidRPr="005A429C">
              <w:rPr>
                <w:rFonts w:ascii="Arial Narrow" w:hAnsi="Arial Narrow"/>
                <w:b/>
                <w:sz w:val="20"/>
              </w:rPr>
              <w:t xml:space="preserve">- </w:t>
            </w:r>
            <w:r w:rsidRPr="005A429C">
              <w:rPr>
                <w:rFonts w:ascii="Arial Narrow" w:hAnsi="Arial Narrow"/>
                <w:b/>
                <w:sz w:val="20"/>
                <w:lang w:val="ga-IE"/>
              </w:rPr>
              <w:t>depth</w:t>
            </w:r>
          </w:p>
        </w:tc>
      </w:tr>
      <w:tr w:rsidR="00C45397" w14:paraId="296FE496" w14:textId="77777777" w:rsidTr="00753C9D">
        <w:trPr>
          <w:trHeight w:val="733"/>
        </w:trPr>
        <w:tc>
          <w:tcPr>
            <w:tcW w:w="1718" w:type="dxa"/>
          </w:tcPr>
          <w:p w14:paraId="25D9F7D7" w14:textId="431AB3CB" w:rsidR="00C45397" w:rsidRPr="005A429C" w:rsidRDefault="00C45397" w:rsidP="00753C9D">
            <w:pPr>
              <w:rPr>
                <w:rFonts w:ascii="Arial Narrow" w:hAnsi="Arial Narrow"/>
                <w:b/>
                <w:sz w:val="20"/>
                <w:lang w:val="ga-IE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+ </w:t>
            </w:r>
            <w:r w:rsidRPr="005A429C">
              <w:rPr>
                <w:rFonts w:ascii="Arial Narrow" w:hAnsi="Arial Narrow"/>
                <w:b/>
                <w:sz w:val="20"/>
                <w:lang w:val="ga-IE"/>
              </w:rPr>
              <w:t>Depth</w:t>
            </w:r>
            <w:r w:rsidRPr="005A429C">
              <w:rPr>
                <w:rFonts w:ascii="Arial Narrow" w:hAnsi="Arial Narrow"/>
                <w:b/>
                <w:sz w:val="20"/>
              </w:rPr>
              <w:t>()</w:t>
            </w:r>
          </w:p>
          <w:p w14:paraId="3605BE42" w14:textId="77777777" w:rsidR="00C45397" w:rsidRPr="005A429C" w:rsidRDefault="00C45397" w:rsidP="00753C9D">
            <w:pPr>
              <w:rPr>
                <w:rFonts w:ascii="Arial Narrow" w:hAnsi="Arial Narrow"/>
                <w:b/>
                <w:sz w:val="20"/>
                <w:lang w:val="ga-IE"/>
              </w:rPr>
            </w:pPr>
            <w:r w:rsidRPr="005A429C">
              <w:rPr>
                <w:rFonts w:ascii="Arial Narrow" w:hAnsi="Arial Narrow"/>
                <w:b/>
                <w:sz w:val="20"/>
                <w:lang w:val="ga-IE"/>
              </w:rPr>
              <w:t>+ calcArea()</w:t>
            </w:r>
          </w:p>
          <w:p w14:paraId="1560CAF0" w14:textId="77777777" w:rsidR="00C45397" w:rsidRPr="005A429C" w:rsidRDefault="00C45397" w:rsidP="00753C9D">
            <w:pPr>
              <w:rPr>
                <w:rFonts w:ascii="Arial Narrow" w:hAnsi="Arial Narrow"/>
                <w:b/>
                <w:sz w:val="20"/>
              </w:rPr>
            </w:pPr>
            <w:r w:rsidRPr="005A429C">
              <w:rPr>
                <w:rFonts w:ascii="Arial Narrow" w:hAnsi="Arial Narrow"/>
                <w:b/>
                <w:sz w:val="20"/>
              </w:rPr>
              <w:t>+ calc</w:t>
            </w:r>
            <w:r w:rsidRPr="005A429C">
              <w:rPr>
                <w:rFonts w:ascii="Arial Narrow" w:hAnsi="Arial Narrow"/>
                <w:b/>
                <w:sz w:val="20"/>
                <w:lang w:val="ga-IE"/>
              </w:rPr>
              <w:t>Volume</w:t>
            </w:r>
            <w:r w:rsidRPr="005A429C">
              <w:rPr>
                <w:rFonts w:ascii="Arial Narrow" w:hAnsi="Arial Narrow"/>
                <w:b/>
                <w:sz w:val="20"/>
              </w:rPr>
              <w:t>()</w:t>
            </w:r>
          </w:p>
          <w:p w14:paraId="3D560E50" w14:textId="77777777" w:rsidR="00C45397" w:rsidRDefault="00C45397" w:rsidP="00753C9D">
            <w:pPr>
              <w:rPr>
                <w:rFonts w:ascii="Arial Narrow" w:hAnsi="Arial Narrow"/>
                <w:sz w:val="20"/>
              </w:rPr>
            </w:pPr>
          </w:p>
        </w:tc>
      </w:tr>
    </w:tbl>
    <w:p w14:paraId="44A119F2" w14:textId="71B3073B" w:rsidR="00C45397" w:rsidRDefault="00C45397" w:rsidP="00C45397">
      <w:r>
        <w:rPr>
          <w:noProof/>
          <w:lang w:eastAsia="en-IE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160A7072" wp14:editId="0E1CC8E3">
                <wp:simplePos x="0" y="0"/>
                <wp:positionH relativeFrom="margin">
                  <wp:posOffset>2876550</wp:posOffset>
                </wp:positionH>
                <wp:positionV relativeFrom="paragraph">
                  <wp:posOffset>163194</wp:posOffset>
                </wp:positionV>
                <wp:extent cx="38100" cy="459105"/>
                <wp:effectExtent l="38100" t="38100" r="57150" b="1714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" cy="4591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437BE" id="Straight Connector 2" o:spid="_x0000_s1026" style="position:absolute;flip:y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226.5pt,12.85pt" to="229.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" strokeweight="1.5pt">
                <v:stroke endarrow="block"/>
                <w10:wrap anchorx="margin"/>
              </v:line>
            </w:pict>
          </mc:Fallback>
        </mc:AlternateContent>
      </w:r>
    </w:p>
    <w:p w14:paraId="736D2F61" w14:textId="6A9157BD" w:rsidR="00C45397" w:rsidRDefault="00C45397" w:rsidP="00C45397"/>
    <w:p w14:paraId="3EBF8D9B" w14:textId="77777777" w:rsidR="00C45397" w:rsidRDefault="00C45397" w:rsidP="00C45397"/>
    <w:p w14:paraId="55A84667" w14:textId="77777777" w:rsidR="00C45397" w:rsidRDefault="00C45397" w:rsidP="00C45397"/>
    <w:p w14:paraId="33A1C81E" w14:textId="77777777" w:rsidR="00C45397" w:rsidRDefault="00C45397" w:rsidP="00C45397"/>
    <w:p w14:paraId="6086F38C" w14:textId="77777777" w:rsidR="00C45397" w:rsidRDefault="00C45397" w:rsidP="00C45397"/>
    <w:p w14:paraId="343A3B18" w14:textId="77777777" w:rsidR="00C45397" w:rsidRDefault="00C45397" w:rsidP="00C45397"/>
    <w:p w14:paraId="38F9DD83" w14:textId="77777777" w:rsidR="00C45397" w:rsidRDefault="00C45397" w:rsidP="00C45397"/>
    <w:p w14:paraId="5A90A46B" w14:textId="7A008BB0" w:rsidR="00C45397" w:rsidRDefault="00C45397" w:rsidP="00C45397">
      <w:pPr>
        <w:pStyle w:val="a00"/>
        <w:rPr>
          <w:lang w:val="en-US"/>
        </w:rPr>
      </w:pPr>
    </w:p>
    <w:p w14:paraId="245208A1" w14:textId="77777777" w:rsidR="00C45397" w:rsidRDefault="00C45397" w:rsidP="00C45397"/>
    <w:p w14:paraId="7A21D3DD" w14:textId="77777777" w:rsidR="00C45397" w:rsidRDefault="00C45397" w:rsidP="00C45397"/>
    <w:p w14:paraId="7EC9BB25" w14:textId="1A519ABE" w:rsidR="00C45397" w:rsidRPr="009B5A63" w:rsidRDefault="00C45397" w:rsidP="009B5A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B5A63">
        <w:rPr>
          <w:rFonts w:ascii="Arial" w:hAnsi="Arial" w:cs="Arial"/>
        </w:rPr>
        <w:t xml:space="preserve">Write the code to implement both the base class </w:t>
      </w:r>
      <w:r w:rsidRPr="00B03B68">
        <w:rPr>
          <w:rFonts w:ascii="Arial" w:hAnsi="Arial" w:cs="Arial"/>
          <w:b/>
        </w:rPr>
        <w:t>Rectangle</w:t>
      </w:r>
      <w:r w:rsidRPr="009B5A63">
        <w:rPr>
          <w:rFonts w:ascii="Arial" w:hAnsi="Arial" w:cs="Arial"/>
        </w:rPr>
        <w:t xml:space="preserve"> and the derived class Box.</w:t>
      </w:r>
    </w:p>
    <w:p w14:paraId="47AA34E7" w14:textId="1951F84F" w:rsidR="00C45397" w:rsidRPr="009B5A63" w:rsidRDefault="00C45397" w:rsidP="009B5A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B5A63">
        <w:rPr>
          <w:rFonts w:ascii="Arial" w:hAnsi="Arial" w:cs="Arial"/>
        </w:rPr>
        <w:t xml:space="preserve">Include a constructor for the </w:t>
      </w:r>
      <w:r w:rsidR="00B03B68">
        <w:rPr>
          <w:rFonts w:ascii="Arial" w:hAnsi="Arial" w:cs="Arial"/>
          <w:b/>
        </w:rPr>
        <w:t>Rectang</w:t>
      </w:r>
      <w:r w:rsidRPr="00B03B68">
        <w:rPr>
          <w:rFonts w:ascii="Arial" w:hAnsi="Arial" w:cs="Arial"/>
          <w:b/>
        </w:rPr>
        <w:t>le</w:t>
      </w:r>
      <w:r w:rsidRPr="009B5A63">
        <w:rPr>
          <w:rFonts w:ascii="Arial" w:hAnsi="Arial" w:cs="Arial"/>
        </w:rPr>
        <w:t xml:space="preserve"> class </w:t>
      </w:r>
      <w:r w:rsidRPr="009B5A63">
        <w:rPr>
          <w:rFonts w:ascii="Arial" w:hAnsi="Arial" w:cs="Arial"/>
        </w:rPr>
        <w:t xml:space="preserve">which accepts </w:t>
      </w:r>
      <w:r w:rsidRPr="009B5A63">
        <w:rPr>
          <w:rFonts w:ascii="Arial" w:hAnsi="Arial" w:cs="Arial"/>
          <w:i/>
          <w:lang w:val="ga-IE"/>
        </w:rPr>
        <w:t>length</w:t>
      </w:r>
      <w:r w:rsidRPr="009B5A63">
        <w:rPr>
          <w:rFonts w:ascii="Arial" w:hAnsi="Arial" w:cs="Arial"/>
          <w:lang w:val="ga-IE"/>
        </w:rPr>
        <w:t xml:space="preserve"> and </w:t>
      </w:r>
      <w:r w:rsidRPr="009B5A63">
        <w:rPr>
          <w:rFonts w:ascii="Arial" w:hAnsi="Arial" w:cs="Arial"/>
          <w:i/>
          <w:lang w:val="ga-IE"/>
        </w:rPr>
        <w:t>width</w:t>
      </w:r>
      <w:r w:rsidRPr="009B5A63">
        <w:rPr>
          <w:rFonts w:ascii="Arial" w:hAnsi="Arial" w:cs="Arial"/>
        </w:rPr>
        <w:t xml:space="preserve"> argument</w:t>
      </w:r>
      <w:r w:rsidRPr="009B5A63">
        <w:rPr>
          <w:rFonts w:ascii="Arial" w:hAnsi="Arial" w:cs="Arial"/>
          <w:lang w:val="ga-IE"/>
        </w:rPr>
        <w:t>s</w:t>
      </w:r>
      <w:r w:rsidRPr="009B5A63">
        <w:rPr>
          <w:rFonts w:ascii="Arial" w:hAnsi="Arial" w:cs="Arial"/>
          <w:lang w:val="ga-IE"/>
        </w:rPr>
        <w:t xml:space="preserve">, and for </w:t>
      </w:r>
      <w:r w:rsidRPr="009B5A63">
        <w:rPr>
          <w:rFonts w:ascii="Arial" w:hAnsi="Arial" w:cs="Arial"/>
        </w:rPr>
        <w:t>the Box class a constructor which will accept argument for all attributes</w:t>
      </w:r>
    </w:p>
    <w:p w14:paraId="14F6BF56" w14:textId="77777777" w:rsidR="00C45397" w:rsidRPr="009B5A63" w:rsidRDefault="00C45397" w:rsidP="009B5A63">
      <w:pPr>
        <w:pStyle w:val="a01"/>
        <w:ind w:left="720" w:firstLine="0"/>
        <w:rPr>
          <w:rFonts w:ascii="Arial" w:hAnsi="Arial" w:cs="Arial"/>
        </w:rPr>
      </w:pPr>
    </w:p>
    <w:p w14:paraId="61F553D3" w14:textId="65006313" w:rsidR="00C45397" w:rsidRPr="009B5A63" w:rsidRDefault="00C45397" w:rsidP="009B5A63">
      <w:pPr>
        <w:pStyle w:val="a01"/>
        <w:numPr>
          <w:ilvl w:val="0"/>
          <w:numId w:val="4"/>
        </w:numPr>
        <w:rPr>
          <w:rFonts w:ascii="Arial" w:hAnsi="Arial" w:cs="Arial"/>
        </w:rPr>
      </w:pPr>
      <w:r w:rsidRPr="009B5A63">
        <w:rPr>
          <w:rFonts w:ascii="Arial" w:hAnsi="Arial" w:cs="Arial"/>
        </w:rPr>
        <w:t xml:space="preserve">Write the calcArea() method </w:t>
      </w:r>
      <w:r w:rsidRPr="009B5A63">
        <w:rPr>
          <w:rFonts w:ascii="Arial" w:hAnsi="Arial" w:cs="Arial"/>
        </w:rPr>
        <w:t>for both classes</w:t>
      </w:r>
    </w:p>
    <w:p w14:paraId="1B9DA989" w14:textId="525F5578" w:rsidR="00C45397" w:rsidRPr="009B5A63" w:rsidRDefault="00C45397" w:rsidP="009B5A63">
      <w:pPr>
        <w:pStyle w:val="a01"/>
        <w:ind w:left="851" w:firstLine="60"/>
        <w:rPr>
          <w:rFonts w:ascii="Arial" w:hAnsi="Arial" w:cs="Arial"/>
        </w:rPr>
      </w:pPr>
    </w:p>
    <w:p w14:paraId="0A7DA51F" w14:textId="2E5EB0BD" w:rsidR="00C45397" w:rsidRPr="009B5A63" w:rsidRDefault="00C45397" w:rsidP="009B5A63">
      <w:pPr>
        <w:pStyle w:val="a01"/>
        <w:numPr>
          <w:ilvl w:val="1"/>
          <w:numId w:val="4"/>
        </w:numPr>
        <w:rPr>
          <w:rFonts w:ascii="Arial" w:hAnsi="Arial" w:cs="Arial"/>
        </w:rPr>
      </w:pPr>
      <w:r w:rsidRPr="009B5A63">
        <w:rPr>
          <w:rFonts w:ascii="Arial" w:hAnsi="Arial" w:cs="Arial"/>
        </w:rPr>
        <w:t>Area of a rectangle :  the length * the width.</w:t>
      </w:r>
    </w:p>
    <w:p w14:paraId="11343A28" w14:textId="01AF1BD4" w:rsidR="00C45397" w:rsidRPr="009B5A63" w:rsidRDefault="00C45397" w:rsidP="009B5A63">
      <w:pPr>
        <w:pStyle w:val="a01"/>
        <w:numPr>
          <w:ilvl w:val="1"/>
          <w:numId w:val="4"/>
        </w:numPr>
        <w:rPr>
          <w:rFonts w:ascii="Arial" w:hAnsi="Arial" w:cs="Arial"/>
        </w:rPr>
      </w:pPr>
      <w:r w:rsidRPr="009B5A63">
        <w:rPr>
          <w:rFonts w:ascii="Arial" w:hAnsi="Arial" w:cs="Arial"/>
        </w:rPr>
        <w:t>Area of a box : 4 * (the length times the width) + 2 * (the width times the depth).</w:t>
      </w:r>
    </w:p>
    <w:p w14:paraId="1BA7C43C" w14:textId="77777777" w:rsidR="00C45397" w:rsidRPr="009B5A63" w:rsidRDefault="00C45397" w:rsidP="009B5A63">
      <w:pPr>
        <w:pStyle w:val="a01"/>
        <w:ind w:left="851" w:firstLine="0"/>
        <w:rPr>
          <w:rFonts w:ascii="Arial" w:hAnsi="Arial" w:cs="Arial"/>
        </w:rPr>
      </w:pPr>
    </w:p>
    <w:p w14:paraId="0B931B7F" w14:textId="77777777" w:rsidR="00B03B68" w:rsidRDefault="009B5A63" w:rsidP="009B5A63">
      <w:pPr>
        <w:pStyle w:val="a01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Write the</w:t>
      </w:r>
      <w:r w:rsidR="00C45397" w:rsidRPr="009B5A63">
        <w:rPr>
          <w:rFonts w:ascii="Arial" w:hAnsi="Arial" w:cs="Arial"/>
        </w:rPr>
        <w:t xml:space="preserve"> calcVolume() method in Box</w:t>
      </w:r>
    </w:p>
    <w:p w14:paraId="7A942A1D" w14:textId="4418EEEF" w:rsidR="00C45397" w:rsidRDefault="00C45397" w:rsidP="00B03B68">
      <w:pPr>
        <w:pStyle w:val="a01"/>
        <w:ind w:left="720" w:firstLine="0"/>
        <w:rPr>
          <w:rFonts w:ascii="Arial" w:hAnsi="Arial" w:cs="Arial"/>
        </w:rPr>
      </w:pPr>
      <w:r w:rsidRPr="009B5A63">
        <w:rPr>
          <w:rFonts w:ascii="Arial" w:hAnsi="Arial" w:cs="Arial"/>
        </w:rPr>
        <w:t xml:space="preserve"> </w:t>
      </w:r>
    </w:p>
    <w:p w14:paraId="231D42E9" w14:textId="21509169" w:rsidR="0083244B" w:rsidRDefault="0083244B" w:rsidP="009B5A63">
      <w:pPr>
        <w:pStyle w:val="a01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Write ToString () methods for both classes, which display all relevant attributes</w:t>
      </w:r>
    </w:p>
    <w:p w14:paraId="5FCA9A20" w14:textId="7A87B881" w:rsidR="009B5A63" w:rsidRDefault="009B5A63" w:rsidP="009B5A63">
      <w:pPr>
        <w:pStyle w:val="a01"/>
        <w:ind w:left="0" w:firstLine="0"/>
        <w:rPr>
          <w:rFonts w:ascii="Arial" w:hAnsi="Arial" w:cs="Arial"/>
        </w:rPr>
      </w:pPr>
    </w:p>
    <w:p w14:paraId="43BE28DF" w14:textId="4E1F69EA" w:rsidR="009B5A63" w:rsidRPr="009B5A63" w:rsidRDefault="009B5A63" w:rsidP="009B5A63">
      <w:pPr>
        <w:pStyle w:val="a01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Test your code by creating an array of 5 rectanges</w:t>
      </w:r>
    </w:p>
    <w:p w14:paraId="21209040" w14:textId="0EB7EF77" w:rsidR="00C45397" w:rsidRPr="009B5A63" w:rsidRDefault="00C45397" w:rsidP="009B5A63">
      <w:pPr>
        <w:pStyle w:val="a01"/>
        <w:ind w:left="284" w:firstLine="0"/>
        <w:jc w:val="center"/>
        <w:rPr>
          <w:rFonts w:ascii="Arial" w:hAnsi="Arial" w:cs="Arial"/>
          <w:b/>
          <w:i/>
        </w:rPr>
      </w:pPr>
    </w:p>
    <w:p w14:paraId="794AA882" w14:textId="77777777" w:rsidR="00C45397" w:rsidRPr="009B5A63" w:rsidRDefault="00C45397" w:rsidP="009B5A63">
      <w:pPr>
        <w:pStyle w:val="a01"/>
        <w:ind w:left="284" w:firstLine="0"/>
        <w:rPr>
          <w:rFonts w:ascii="Arial" w:hAnsi="Arial" w:cs="Arial"/>
        </w:rPr>
      </w:pPr>
    </w:p>
    <w:p w14:paraId="1BB0F649" w14:textId="77777777" w:rsidR="00C45397" w:rsidRDefault="00C45397" w:rsidP="00C45397">
      <w:pPr>
        <w:pStyle w:val="marks"/>
      </w:pPr>
    </w:p>
    <w:p w14:paraId="420A1402" w14:textId="77777777" w:rsidR="00C45397" w:rsidRPr="001F59B9" w:rsidRDefault="00C45397" w:rsidP="00E77080">
      <w:pPr>
        <w:rPr>
          <w:sz w:val="24"/>
          <w:szCs w:val="24"/>
        </w:rPr>
      </w:pPr>
    </w:p>
    <w:p w14:paraId="0CF223EA" w14:textId="779B2797" w:rsidR="001F59B9" w:rsidRPr="00B03B68" w:rsidRDefault="00B03B68" w:rsidP="00E770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</w:t>
      </w:r>
    </w:p>
    <w:p w14:paraId="1E802A78" w14:textId="647AF8B1" w:rsidR="001F59B9" w:rsidRPr="00B03B68" w:rsidRDefault="00E77080" w:rsidP="00E77080">
      <w:pPr>
        <w:rPr>
          <w:rFonts w:ascii="Arial" w:hAnsi="Arial" w:cs="Arial"/>
          <w:sz w:val="24"/>
          <w:szCs w:val="24"/>
        </w:rPr>
      </w:pPr>
      <w:r w:rsidRPr="00B03B68">
        <w:rPr>
          <w:rFonts w:ascii="Arial" w:hAnsi="Arial" w:cs="Arial"/>
          <w:sz w:val="24"/>
          <w:szCs w:val="24"/>
        </w:rPr>
        <w:t>Write a class t</w:t>
      </w:r>
      <w:r w:rsidR="00B03B68">
        <w:rPr>
          <w:rFonts w:ascii="Arial" w:hAnsi="Arial" w:cs="Arial"/>
          <w:sz w:val="24"/>
          <w:szCs w:val="24"/>
        </w:rPr>
        <w:t>o represent a computer</w:t>
      </w:r>
      <w:r w:rsidR="001F59B9" w:rsidRPr="00B03B68">
        <w:rPr>
          <w:rFonts w:ascii="Arial" w:hAnsi="Arial" w:cs="Arial"/>
          <w:sz w:val="24"/>
          <w:szCs w:val="24"/>
        </w:rPr>
        <w:t xml:space="preserve">.  Each </w:t>
      </w:r>
      <w:r w:rsidR="00B03B68">
        <w:rPr>
          <w:rFonts w:ascii="Arial" w:hAnsi="Arial" w:cs="Arial"/>
          <w:sz w:val="24"/>
          <w:szCs w:val="24"/>
        </w:rPr>
        <w:t>computer</w:t>
      </w:r>
      <w:r w:rsidR="001F59B9" w:rsidRPr="00B03B68">
        <w:rPr>
          <w:rFonts w:ascii="Arial" w:hAnsi="Arial" w:cs="Arial"/>
          <w:sz w:val="24"/>
          <w:szCs w:val="24"/>
        </w:rPr>
        <w:t xml:space="preserve"> </w:t>
      </w:r>
      <w:r w:rsidRPr="00B03B68">
        <w:rPr>
          <w:rFonts w:ascii="Arial" w:hAnsi="Arial" w:cs="Arial"/>
          <w:sz w:val="24"/>
          <w:szCs w:val="24"/>
        </w:rPr>
        <w:t>is made by a particular manufacturer in a particular country. There should be a number of method associated with the class also.</w:t>
      </w:r>
    </w:p>
    <w:p w14:paraId="6723D078" w14:textId="70BB03E1" w:rsidR="002B79C4" w:rsidRPr="00B03B68" w:rsidRDefault="00E77080" w:rsidP="00E77080">
      <w:pPr>
        <w:rPr>
          <w:ins w:id="0" w:author="vivion kinsella"/>
          <w:rFonts w:ascii="Arial" w:hAnsi="Arial" w:cs="Arial"/>
          <w:sz w:val="24"/>
          <w:szCs w:val="24"/>
        </w:rPr>
      </w:pPr>
      <w:ins w:id="1" w:author="vivion kinsella">
        <w:r w:rsidRPr="00B03B68">
          <w:rPr>
            <w:rFonts w:ascii="Arial" w:hAnsi="Arial" w:cs="Arial"/>
            <w:sz w:val="24"/>
            <w:szCs w:val="24"/>
          </w:rPr>
          <w:t>Wr</w:t>
        </w:r>
        <w:r w:rsidR="001F59B9" w:rsidRPr="00B03B68">
          <w:rPr>
            <w:rFonts w:ascii="Arial" w:hAnsi="Arial" w:cs="Arial"/>
            <w:sz w:val="24"/>
            <w:szCs w:val="24"/>
          </w:rPr>
          <w:t xml:space="preserve">ite a subclass of this </w:t>
        </w:r>
      </w:ins>
      <w:r w:rsidR="00B03B68">
        <w:rPr>
          <w:rFonts w:ascii="Arial" w:hAnsi="Arial" w:cs="Arial"/>
          <w:sz w:val="24"/>
          <w:szCs w:val="24"/>
        </w:rPr>
        <w:t>computer</w:t>
      </w:r>
      <w:ins w:id="2" w:author="vivion kinsella">
        <w:r w:rsidR="001F59B9" w:rsidRPr="00B03B68">
          <w:rPr>
            <w:rFonts w:ascii="Arial" w:hAnsi="Arial" w:cs="Arial"/>
            <w:sz w:val="24"/>
            <w:szCs w:val="24"/>
          </w:rPr>
          <w:t xml:space="preserve"> class to represent a </w:t>
        </w:r>
      </w:ins>
      <w:r w:rsidR="00B03B68">
        <w:rPr>
          <w:rFonts w:ascii="Arial" w:hAnsi="Arial" w:cs="Arial"/>
          <w:sz w:val="24"/>
          <w:szCs w:val="24"/>
        </w:rPr>
        <w:t>laptop</w:t>
      </w:r>
      <w:ins w:id="3" w:author="vivion kinsella">
        <w:r w:rsidR="002B79C4" w:rsidRPr="00B03B68">
          <w:rPr>
            <w:rFonts w:ascii="Arial" w:hAnsi="Arial" w:cs="Arial"/>
            <w:sz w:val="24"/>
            <w:szCs w:val="24"/>
          </w:rPr>
          <w:t xml:space="preserve"> and </w:t>
        </w:r>
      </w:ins>
      <w:r w:rsidR="00B03B68">
        <w:rPr>
          <w:rFonts w:ascii="Arial" w:hAnsi="Arial" w:cs="Arial"/>
          <w:sz w:val="24"/>
          <w:szCs w:val="24"/>
        </w:rPr>
        <w:t>desktop computer</w:t>
      </w:r>
      <w:ins w:id="4" w:author="vivion kinsella">
        <w:r w:rsidRPr="00B03B68">
          <w:rPr>
            <w:rFonts w:ascii="Arial" w:hAnsi="Arial" w:cs="Arial"/>
            <w:sz w:val="24"/>
            <w:szCs w:val="24"/>
          </w:rPr>
          <w:t xml:space="preserve">.  For each of these you should have at least two additional attributes for each and at least </w:t>
        </w:r>
      </w:ins>
      <w:r w:rsidR="00B03B68">
        <w:rPr>
          <w:rFonts w:ascii="Arial" w:hAnsi="Arial" w:cs="Arial"/>
          <w:sz w:val="24"/>
          <w:szCs w:val="24"/>
        </w:rPr>
        <w:t>two</w:t>
      </w:r>
      <w:ins w:id="5" w:author="vivion kinsella">
        <w:r w:rsidRPr="00B03B68">
          <w:rPr>
            <w:rFonts w:ascii="Arial" w:hAnsi="Arial" w:cs="Arial"/>
            <w:sz w:val="24"/>
            <w:szCs w:val="24"/>
          </w:rPr>
          <w:t xml:space="preserve"> method</w:t>
        </w:r>
      </w:ins>
      <w:r w:rsidR="00B03B68">
        <w:rPr>
          <w:rFonts w:ascii="Arial" w:hAnsi="Arial" w:cs="Arial"/>
          <w:sz w:val="24"/>
          <w:szCs w:val="24"/>
        </w:rPr>
        <w:t>s</w:t>
      </w:r>
      <w:ins w:id="6" w:author="vivion kinsella">
        <w:r w:rsidRPr="00B03B68">
          <w:rPr>
            <w:rFonts w:ascii="Arial" w:hAnsi="Arial" w:cs="Arial"/>
            <w:sz w:val="24"/>
            <w:szCs w:val="24"/>
          </w:rPr>
          <w:t xml:space="preserve"> to the ones inherited.</w:t>
        </w:r>
      </w:ins>
    </w:p>
    <w:p w14:paraId="6E83C6A9" w14:textId="77777777" w:rsidR="002B79C4" w:rsidRPr="00B03B68" w:rsidRDefault="00E77080" w:rsidP="00E77080">
      <w:pPr>
        <w:rPr>
          <w:rFonts w:ascii="Arial" w:hAnsi="Arial" w:cs="Arial"/>
          <w:sz w:val="24"/>
          <w:szCs w:val="24"/>
        </w:rPr>
      </w:pPr>
      <w:r w:rsidRPr="00B03B68">
        <w:rPr>
          <w:rFonts w:ascii="Arial" w:hAnsi="Arial" w:cs="Arial"/>
          <w:sz w:val="24"/>
          <w:szCs w:val="24"/>
        </w:rPr>
        <w:t>Write appropriate setter and getter methods for all classes to interact with them.</w:t>
      </w:r>
    </w:p>
    <w:p w14:paraId="50693409" w14:textId="77777777" w:rsidR="00E77080" w:rsidRPr="00B03B68" w:rsidRDefault="00E77080" w:rsidP="00E77080">
      <w:pPr>
        <w:rPr>
          <w:rFonts w:ascii="Arial" w:hAnsi="Arial" w:cs="Arial"/>
          <w:sz w:val="24"/>
          <w:szCs w:val="24"/>
        </w:rPr>
      </w:pPr>
      <w:r w:rsidRPr="00B03B68">
        <w:rPr>
          <w:rFonts w:ascii="Arial" w:hAnsi="Arial" w:cs="Arial"/>
          <w:sz w:val="24"/>
          <w:szCs w:val="24"/>
        </w:rPr>
        <w:t>Write a test progra</w:t>
      </w:r>
      <w:bookmarkStart w:id="7" w:name="_GoBack"/>
      <w:bookmarkEnd w:id="7"/>
      <w:r w:rsidRPr="00B03B68">
        <w:rPr>
          <w:rFonts w:ascii="Arial" w:hAnsi="Arial" w:cs="Arial"/>
          <w:sz w:val="24"/>
          <w:szCs w:val="24"/>
        </w:rPr>
        <w:t>m to create instances of all classes and call the associated methods.</w:t>
      </w:r>
    </w:p>
    <w:p w14:paraId="6EFE13CF" w14:textId="77777777" w:rsidR="00E77080" w:rsidRPr="001F59B9" w:rsidRDefault="00E77080" w:rsidP="00E77080">
      <w:pPr>
        <w:rPr>
          <w:sz w:val="24"/>
          <w:szCs w:val="24"/>
        </w:rPr>
      </w:pPr>
    </w:p>
    <w:p w14:paraId="1972A0CF" w14:textId="77777777" w:rsidR="00417B94" w:rsidRPr="001F59B9" w:rsidRDefault="00417B94">
      <w:pPr>
        <w:rPr>
          <w:sz w:val="24"/>
          <w:szCs w:val="24"/>
        </w:rPr>
      </w:pPr>
    </w:p>
    <w:sectPr w:rsidR="00417B94" w:rsidRPr="001F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3E83"/>
    <w:multiLevelType w:val="hybridMultilevel"/>
    <w:tmpl w:val="AADC30B2"/>
    <w:lvl w:ilvl="0" w:tplc="7B18D0F0">
      <w:start w:val="1"/>
      <w:numFmt w:val="lowerLetter"/>
      <w:lvlText w:val="(%1)"/>
      <w:lvlJc w:val="left"/>
      <w:pPr>
        <w:tabs>
          <w:tab w:val="num" w:pos="720"/>
        </w:tabs>
        <w:ind w:left="643" w:hanging="283"/>
      </w:pPr>
      <w:rPr>
        <w:rFonts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E78B5"/>
    <w:multiLevelType w:val="hybridMultilevel"/>
    <w:tmpl w:val="F7203E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93814"/>
    <w:multiLevelType w:val="multilevel"/>
    <w:tmpl w:val="E1FC2384"/>
    <w:lvl w:ilvl="0">
      <w:start w:val="1"/>
      <w:numFmt w:val="lowerLetter"/>
      <w:lvlText w:val="(%1)"/>
      <w:lvlJc w:val="left"/>
      <w:pPr>
        <w:tabs>
          <w:tab w:val="num" w:pos="360"/>
        </w:tabs>
        <w:ind w:left="283" w:hanging="283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" w15:restartNumberingAfterBreak="0">
    <w:nsid w:val="52F96279"/>
    <w:multiLevelType w:val="hybridMultilevel"/>
    <w:tmpl w:val="02E0C64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D06FD"/>
    <w:multiLevelType w:val="multilevel"/>
    <w:tmpl w:val="56580240"/>
    <w:lvl w:ilvl="0">
      <w:start w:val="2"/>
      <w:numFmt w:val="lowerLetter"/>
      <w:lvlText w:val="(%1)"/>
      <w:lvlJc w:val="left"/>
      <w:pPr>
        <w:tabs>
          <w:tab w:val="num" w:pos="720"/>
        </w:tabs>
        <w:ind w:left="643" w:hanging="283"/>
      </w:pPr>
      <w:rPr>
        <w:rFonts w:hint="default"/>
        <w:b w:val="0"/>
        <w:i w:val="0"/>
      </w:rPr>
    </w:lvl>
    <w:lvl w:ilvl="1">
      <w:start w:val="1"/>
      <w:numFmt w:val="none"/>
      <w:lvlText w:val="(i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vion kinsella">
    <w15:presenceInfo w15:providerId="Windows Live" w15:userId="83872a7e65272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80"/>
    <w:rsid w:val="00045244"/>
    <w:rsid w:val="001F59B9"/>
    <w:rsid w:val="002B79C4"/>
    <w:rsid w:val="00417B94"/>
    <w:rsid w:val="00540357"/>
    <w:rsid w:val="00566791"/>
    <w:rsid w:val="006D5107"/>
    <w:rsid w:val="00734350"/>
    <w:rsid w:val="0083244B"/>
    <w:rsid w:val="009B5A63"/>
    <w:rsid w:val="00B03B68"/>
    <w:rsid w:val="00C45397"/>
    <w:rsid w:val="00E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F0E0"/>
  <w15:chartTrackingRefBased/>
  <w15:docId w15:val="{693EA992-9DB0-427B-A5A6-346A8DB2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3435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50"/>
    <w:rPr>
      <w:rFonts w:ascii="Segoe UI" w:hAnsi="Segoe UI" w:cs="Segoe UI"/>
      <w:sz w:val="18"/>
      <w:szCs w:val="18"/>
    </w:rPr>
  </w:style>
  <w:style w:type="paragraph" w:customStyle="1" w:styleId="marks">
    <w:name w:val="marks"/>
    <w:basedOn w:val="Normal"/>
    <w:uiPriority w:val="99"/>
    <w:rsid w:val="00C45397"/>
    <w:pPr>
      <w:spacing w:after="0" w:line="240" w:lineRule="auto"/>
      <w:jc w:val="right"/>
    </w:pPr>
    <w:rPr>
      <w:rFonts w:ascii="Times New Roman" w:eastAsia="Times New Roman" w:hAnsi="Times New Roman" w:cs="Times New Roman"/>
      <w:b/>
      <w:i/>
      <w:sz w:val="24"/>
      <w:szCs w:val="20"/>
      <w:lang w:val="en-GB"/>
    </w:rPr>
  </w:style>
  <w:style w:type="paragraph" w:customStyle="1" w:styleId="a00">
    <w:name w:val="a00"/>
    <w:basedOn w:val="Normal"/>
    <w:rsid w:val="00C4539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a01">
    <w:name w:val="a01"/>
    <w:basedOn w:val="Normal"/>
    <w:uiPriority w:val="99"/>
    <w:rsid w:val="00C45397"/>
    <w:pPr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453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Sligo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Vivion Kinsella</dc:creator>
  <cp:keywords/>
  <dc:description/>
  <cp:lastModifiedBy>Vivion Kinsella</cp:lastModifiedBy>
  <cp:revision>6</cp:revision>
  <dcterms:created xsi:type="dcterms:W3CDTF">2019-04-02T09:19:00Z</dcterms:created>
  <dcterms:modified xsi:type="dcterms:W3CDTF">2019-04-02T13:21:00Z</dcterms:modified>
</cp:coreProperties>
</file>